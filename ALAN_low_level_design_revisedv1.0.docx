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C89" w:rsidRDefault="00484C89" w:rsidP="008D69A3">
      <w:pPr>
        <w:rPr>
          <w:ins w:id="0" w:author="sushma" w:date="2015-07-30T12:16:00Z"/>
        </w:rPr>
      </w:pPr>
      <w:ins w:id="1" w:author="sushma" w:date="2015-07-30T12:16:00Z">
        <w:r>
          <w:t xml:space="preserve">The following </w:t>
        </w:r>
      </w:ins>
      <w:ins w:id="2" w:author="sushma" w:date="2015-07-30T12:17:00Z">
        <w:r>
          <w:t>‘</w:t>
        </w:r>
        <w:r>
          <w:t>Functional Flow</w:t>
        </w:r>
        <w:r>
          <w:t>’</w:t>
        </w:r>
        <w:r>
          <w:t xml:space="preserve"> diagram depicts how a </w:t>
        </w:r>
      </w:ins>
      <w:ins w:id="3" w:author="sushma" w:date="2015-07-30T12:20:00Z">
        <w:r w:rsidR="00BB3363">
          <w:t xml:space="preserve">log </w:t>
        </w:r>
        <w:proofErr w:type="gramStart"/>
        <w:r w:rsidR="00BB3363">
          <w:t xml:space="preserve">is </w:t>
        </w:r>
      </w:ins>
      <w:ins w:id="4" w:author="sushma" w:date="2015-07-30T12:17:00Z">
        <w:r>
          <w:t>process</w:t>
        </w:r>
      </w:ins>
      <w:ins w:id="5" w:author="sushma" w:date="2015-07-30T13:47:00Z">
        <w:r w:rsidR="000C3D8D">
          <w:t>ed</w:t>
        </w:r>
      </w:ins>
      <w:proofErr w:type="gramEnd"/>
      <w:ins w:id="6" w:author="sushma" w:date="2015-07-30T12:17:00Z">
        <w:r>
          <w:t xml:space="preserve"> in ALAN</w:t>
        </w:r>
      </w:ins>
      <w:ins w:id="7" w:author="sushma" w:date="2015-07-30T13:47:00Z">
        <w:r w:rsidR="000C3D8D">
          <w:t>:</w:t>
        </w:r>
      </w:ins>
    </w:p>
    <w:p w:rsidR="008D69A3" w:rsidRDefault="00384CB4" w:rsidP="008D69A3">
      <w:r>
        <w:rPr>
          <w:noProof/>
        </w:rPr>
        <w:drawing>
          <wp:inline distT="0" distB="0" distL="0" distR="0">
            <wp:extent cx="6181725" cy="5139685"/>
            <wp:effectExtent l="19050" t="0" r="9525" b="0"/>
            <wp:docPr id="3" name="Picture 3" descr="C:\Documents and Settings\mahesh\Desktop\flow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hesh\Desktop\flow diagram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3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7A" w:rsidRDefault="000C3D8D" w:rsidP="0095357A">
      <w:pPr>
        <w:pStyle w:val="ListParagraph"/>
        <w:ind w:left="360"/>
      </w:pPr>
      <w:ins w:id="8" w:author="sushma" w:date="2015-07-30T13:47:00Z">
        <w:r>
          <w:t xml:space="preserve">The 13 (thirteen) </w:t>
        </w:r>
      </w:ins>
      <w:ins w:id="9" w:author="sushma" w:date="2015-07-30T13:55:00Z">
        <w:r w:rsidR="00EA0F13">
          <w:t>stages</w:t>
        </w:r>
      </w:ins>
      <w:ins w:id="10" w:author="sushma" w:date="2015-07-30T13:47:00Z">
        <w:r>
          <w:t xml:space="preserve"> </w:t>
        </w:r>
      </w:ins>
      <w:ins w:id="11" w:author="sushma" w:date="2015-07-30T13:48:00Z">
        <w:r>
          <w:t xml:space="preserve">involved in the running a </w:t>
        </w:r>
        <w:r>
          <w:t>process</w:t>
        </w:r>
        <w:r>
          <w:t xml:space="preserve"> </w:t>
        </w:r>
      </w:ins>
      <w:proofErr w:type="gramStart"/>
      <w:ins w:id="12" w:author="sushma" w:date="2015-07-30T13:47:00Z">
        <w:r>
          <w:t>are explained</w:t>
        </w:r>
        <w:proofErr w:type="gramEnd"/>
        <w:r>
          <w:t xml:space="preserve"> below:</w:t>
        </w:r>
      </w:ins>
    </w:p>
    <w:p w:rsidR="0095357A" w:rsidRDefault="0095357A" w:rsidP="0095357A">
      <w:pPr>
        <w:pStyle w:val="ListParagraph"/>
        <w:ind w:left="360"/>
      </w:pPr>
    </w:p>
    <w:p w:rsidR="00243D40" w:rsidRDefault="000C3D8D" w:rsidP="00BD00F3">
      <w:pPr>
        <w:pStyle w:val="ListParagraph"/>
        <w:numPr>
          <w:ilvl w:val="0"/>
          <w:numId w:val="1"/>
        </w:numPr>
      </w:pPr>
      <w:ins w:id="13" w:author="sushma" w:date="2015-07-30T13:49:00Z">
        <w:r>
          <w:t xml:space="preserve">In this </w:t>
        </w:r>
      </w:ins>
      <w:ins w:id="14" w:author="sushma" w:date="2015-07-30T13:55:00Z">
        <w:r w:rsidR="00EA0F13">
          <w:t>stage,</w:t>
        </w:r>
      </w:ins>
      <w:ins w:id="15" w:author="sushma" w:date="2015-07-30T13:49:00Z">
        <w:r>
          <w:t xml:space="preserve"> you need to open the </w:t>
        </w:r>
      </w:ins>
      <w:ins w:id="16" w:author="sushma" w:date="2015-07-30T13:48:00Z">
        <w:r>
          <w:t>‘Run’ page</w:t>
        </w:r>
      </w:ins>
      <w:ins w:id="17" w:author="sushma" w:date="2015-07-30T13:49:00Z">
        <w:r>
          <w:t xml:space="preserve"> from the </w:t>
        </w:r>
        <w:proofErr w:type="spellStart"/>
        <w:r>
          <w:t>ALAn</w:t>
        </w:r>
        <w:proofErr w:type="spellEnd"/>
        <w:r>
          <w:t xml:space="preserve"> application</w:t>
        </w:r>
      </w:ins>
      <w:del w:id="18" w:author="sushma" w:date="2015-07-30T13:48:00Z">
        <w:r w:rsidR="00BD00F3" w:rsidDel="000C3D8D">
          <w:delText xml:space="preserve">To </w:delText>
        </w:r>
        <w:r w:rsidR="000A5812" w:rsidDel="000C3D8D">
          <w:delText>run</w:delText>
        </w:r>
        <w:r w:rsidR="00BD00F3" w:rsidDel="000C3D8D">
          <w:delText xml:space="preserve"> a process</w:delText>
        </w:r>
      </w:del>
      <w:del w:id="19" w:author="sushma" w:date="2015-07-30T13:49:00Z">
        <w:r w:rsidR="00BD00F3" w:rsidDel="000C3D8D">
          <w:delText>,</w:delText>
        </w:r>
      </w:del>
      <w:r w:rsidR="00BD00F3">
        <w:t xml:space="preserve"> </w:t>
      </w:r>
      <w:ins w:id="20" w:author="sushma" w:date="2015-07-30T13:49:00Z">
        <w:r>
          <w:t xml:space="preserve">and </w:t>
        </w:r>
      </w:ins>
      <w:r w:rsidR="00BD00F3">
        <w:t xml:space="preserve">provide the required fields </w:t>
      </w:r>
      <w:del w:id="21" w:author="sushma" w:date="2015-07-30T13:49:00Z">
        <w:r w:rsidR="00BF77D8" w:rsidDel="000C3D8D">
          <w:delText xml:space="preserve">in the ‘Run’ page </w:delText>
        </w:r>
        <w:r w:rsidR="00BD00F3" w:rsidDel="000C3D8D">
          <w:delText xml:space="preserve">like </w:delText>
        </w:r>
      </w:del>
      <w:ins w:id="22" w:author="sushma" w:date="2015-07-30T13:49:00Z">
        <w:r>
          <w:t xml:space="preserve">such as </w:t>
        </w:r>
      </w:ins>
      <w:r w:rsidR="00BD00F3">
        <w:t>process title, setup, alert group and</w:t>
      </w:r>
      <w:ins w:id="23" w:author="sushma" w:date="2015-07-30T13:50:00Z">
        <w:r w:rsidR="007750AD">
          <w:t>,</w:t>
        </w:r>
      </w:ins>
      <w:r w:rsidR="00BD00F3">
        <w:t xml:space="preserve"> click </w:t>
      </w:r>
      <w:del w:id="24" w:author="sushma" w:date="2015-07-30T13:50:00Z">
        <w:r w:rsidR="00BD00F3" w:rsidDel="007750AD">
          <w:delText xml:space="preserve">on </w:delText>
        </w:r>
      </w:del>
      <w:ins w:id="25" w:author="sushma" w:date="2015-07-30T13:50:00Z">
        <w:r w:rsidR="007750AD">
          <w:t xml:space="preserve">the </w:t>
        </w:r>
      </w:ins>
      <w:r w:rsidR="00311FEE">
        <w:t>‘</w:t>
      </w:r>
      <w:r w:rsidR="00311FEE" w:rsidRPr="004C1409">
        <w:rPr>
          <w:b/>
        </w:rPr>
        <w:t>Run Process</w:t>
      </w:r>
      <w:r w:rsidR="00311FEE">
        <w:t>’</w:t>
      </w:r>
      <w:r w:rsidR="00BD00F3">
        <w:t xml:space="preserve"> button.</w:t>
      </w:r>
    </w:p>
    <w:p w:rsidR="00BD00F3" w:rsidRDefault="007750AD" w:rsidP="00BD00F3">
      <w:pPr>
        <w:pStyle w:val="ListParagraph"/>
        <w:numPr>
          <w:ilvl w:val="0"/>
          <w:numId w:val="1"/>
        </w:numPr>
      </w:pPr>
      <w:ins w:id="26" w:author="sushma" w:date="2015-07-30T13:50:00Z">
        <w:r>
          <w:t xml:space="preserve">In second </w:t>
        </w:r>
      </w:ins>
      <w:ins w:id="27" w:author="sushma" w:date="2015-07-30T13:55:00Z">
        <w:r w:rsidR="00EA0F13">
          <w:t>stage</w:t>
        </w:r>
      </w:ins>
      <w:ins w:id="28" w:author="sushma" w:date="2015-07-30T13:50:00Z">
        <w:r>
          <w:t xml:space="preserve">, </w:t>
        </w:r>
      </w:ins>
      <w:del w:id="29" w:author="sushma" w:date="2015-07-30T13:50:00Z">
        <w:r w:rsidR="00C3269F" w:rsidDel="007750AD">
          <w:delText>T</w:delText>
        </w:r>
      </w:del>
      <w:ins w:id="30" w:author="sushma" w:date="2015-07-30T13:50:00Z">
        <w:r>
          <w:t>t</w:t>
        </w:r>
      </w:ins>
      <w:r w:rsidR="00C3269F">
        <w:t xml:space="preserve">he request </w:t>
      </w:r>
      <w:del w:id="31" w:author="sushma" w:date="2015-07-30T13:50:00Z">
        <w:r w:rsidR="00C3269F" w:rsidDel="007750AD">
          <w:delText xml:space="preserve">goes </w:delText>
        </w:r>
      </w:del>
      <w:proofErr w:type="gramStart"/>
      <w:ins w:id="32" w:author="sushma" w:date="2015-07-30T13:50:00Z">
        <w:r>
          <w:t xml:space="preserve">is </w:t>
        </w:r>
        <w:r>
          <w:t>passed</w:t>
        </w:r>
        <w:proofErr w:type="gramEnd"/>
        <w:r>
          <w:t xml:space="preserve"> </w:t>
        </w:r>
      </w:ins>
      <w:r w:rsidR="00C3269F">
        <w:t xml:space="preserve">to </w:t>
      </w:r>
      <w:ins w:id="33" w:author="sushma" w:date="2015-07-30T13:50:00Z">
        <w:r>
          <w:t xml:space="preserve">the </w:t>
        </w:r>
      </w:ins>
      <w:r w:rsidR="0061524F">
        <w:t>‘</w:t>
      </w:r>
      <w:proofErr w:type="spellStart"/>
      <w:r w:rsidR="00C3269F" w:rsidRPr="004C1409">
        <w:rPr>
          <w:b/>
        </w:rPr>
        <w:t>ProcessController</w:t>
      </w:r>
      <w:proofErr w:type="spellEnd"/>
      <w:r w:rsidR="0061524F">
        <w:t>’</w:t>
      </w:r>
      <w:r w:rsidR="00C3269F">
        <w:t xml:space="preserve"> using </w:t>
      </w:r>
      <w:ins w:id="34" w:author="sushma" w:date="2015-07-30T13:50:00Z">
        <w:r>
          <w:t xml:space="preserve">the </w:t>
        </w:r>
      </w:ins>
      <w:r w:rsidR="0061524F">
        <w:t>‘</w:t>
      </w:r>
      <w:proofErr w:type="spellStart"/>
      <w:r w:rsidR="00C3269F" w:rsidRPr="004C1409">
        <w:rPr>
          <w:b/>
        </w:rPr>
        <w:t>RequestMapping</w:t>
      </w:r>
      <w:proofErr w:type="spellEnd"/>
      <w:r w:rsidR="0061524F">
        <w:t>’</w:t>
      </w:r>
      <w:r w:rsidR="00C3269F">
        <w:t xml:space="preserve"> annotation and </w:t>
      </w:r>
      <w:ins w:id="35" w:author="sushma" w:date="2015-07-30T13:50:00Z">
        <w:r>
          <w:t xml:space="preserve">then it is </w:t>
        </w:r>
      </w:ins>
      <w:del w:id="36" w:author="sushma" w:date="2015-07-30T13:50:00Z">
        <w:r w:rsidR="00C3269F" w:rsidDel="007750AD">
          <w:delText xml:space="preserve">request </w:delText>
        </w:r>
      </w:del>
      <w:r w:rsidR="00C3269F">
        <w:t>forward</w:t>
      </w:r>
      <w:ins w:id="37" w:author="sushma" w:date="2015-07-30T13:50:00Z">
        <w:r>
          <w:t>ed</w:t>
        </w:r>
      </w:ins>
      <w:del w:id="38" w:author="sushma" w:date="2015-07-30T13:50:00Z">
        <w:r w:rsidR="00C3269F" w:rsidDel="007750AD">
          <w:delText>s</w:delText>
        </w:r>
      </w:del>
      <w:r w:rsidR="00C3269F">
        <w:t xml:space="preserve"> to </w:t>
      </w:r>
      <w:ins w:id="39" w:author="sushma" w:date="2015-07-30T13:50:00Z">
        <w:r>
          <w:t xml:space="preserve">the </w:t>
        </w:r>
      </w:ins>
      <w:r w:rsidR="004C1409">
        <w:t>‘</w:t>
      </w:r>
      <w:proofErr w:type="spellStart"/>
      <w:r w:rsidR="00C3269F" w:rsidRPr="004C1409">
        <w:rPr>
          <w:b/>
        </w:rPr>
        <w:t>ProcessManager</w:t>
      </w:r>
      <w:proofErr w:type="spellEnd"/>
      <w:r w:rsidR="004C1409">
        <w:t>’</w:t>
      </w:r>
      <w:r w:rsidR="00C3269F">
        <w:t>.</w:t>
      </w:r>
    </w:p>
    <w:p w:rsidR="00C3269F" w:rsidRDefault="007750AD" w:rsidP="00BD00F3">
      <w:pPr>
        <w:pStyle w:val="ListParagraph"/>
        <w:numPr>
          <w:ilvl w:val="0"/>
          <w:numId w:val="1"/>
        </w:numPr>
      </w:pPr>
      <w:ins w:id="40" w:author="sushma" w:date="2015-07-30T13:50:00Z">
        <w:r>
          <w:t xml:space="preserve">In next </w:t>
        </w:r>
      </w:ins>
      <w:ins w:id="41" w:author="sushma" w:date="2015-07-30T13:55:00Z">
        <w:r w:rsidR="00EA0F13">
          <w:t>stage</w:t>
        </w:r>
      </w:ins>
      <w:ins w:id="42" w:author="sushma" w:date="2015-07-30T13:50:00Z">
        <w:r>
          <w:t xml:space="preserve">, the </w:t>
        </w:r>
      </w:ins>
      <w:r w:rsidR="004C1409">
        <w:t>‘</w:t>
      </w:r>
      <w:proofErr w:type="spellStart"/>
      <w:r w:rsidR="00030BAE" w:rsidRPr="002F6C97">
        <w:rPr>
          <w:b/>
        </w:rPr>
        <w:t>ProcessManager</w:t>
      </w:r>
      <w:proofErr w:type="spellEnd"/>
      <w:r w:rsidR="004C1409">
        <w:t>’</w:t>
      </w:r>
      <w:r w:rsidR="00030BAE">
        <w:t xml:space="preserve"> creates a new process record in </w:t>
      </w:r>
      <w:ins w:id="43" w:author="sushma" w:date="2015-07-30T13:51:00Z">
        <w:r>
          <w:t xml:space="preserve">the </w:t>
        </w:r>
      </w:ins>
      <w:r w:rsidR="00030BAE">
        <w:t xml:space="preserve">DB </w:t>
      </w:r>
      <w:ins w:id="44" w:author="sushma" w:date="2015-07-30T13:51:00Z">
        <w:r>
          <w:t xml:space="preserve">(Database) </w:t>
        </w:r>
      </w:ins>
      <w:r w:rsidR="00030BAE">
        <w:t xml:space="preserve">using </w:t>
      </w:r>
      <w:ins w:id="45" w:author="sushma" w:date="2015-07-30T13:51:00Z">
        <w:r>
          <w:t xml:space="preserve">the </w:t>
        </w:r>
        <w:r>
          <w:t>‘</w:t>
        </w:r>
      </w:ins>
      <w:proofErr w:type="spellStart"/>
      <w:r w:rsidR="00030BAE" w:rsidRPr="00FB1079">
        <w:t>processService</w:t>
      </w:r>
      <w:proofErr w:type="spellEnd"/>
      <w:ins w:id="46" w:author="sushma" w:date="2015-07-30T13:51:00Z">
        <w:r>
          <w:t>’</w:t>
        </w:r>
      </w:ins>
      <w:r w:rsidR="00030BAE">
        <w:t xml:space="preserve"> object and gets the </w:t>
      </w:r>
      <w:ins w:id="47" w:author="sushma" w:date="2015-07-30T13:51:00Z">
        <w:r>
          <w:t>‘</w:t>
        </w:r>
      </w:ins>
      <w:proofErr w:type="spellStart"/>
      <w:r w:rsidR="00BF77D8" w:rsidRPr="00FB1079">
        <w:t>processId</w:t>
      </w:r>
      <w:proofErr w:type="spellEnd"/>
      <w:ins w:id="48" w:author="sushma" w:date="2015-07-30T13:51:00Z">
        <w:r>
          <w:t>’</w:t>
        </w:r>
        <w:r>
          <w:t>.</w:t>
        </w:r>
      </w:ins>
    </w:p>
    <w:p w:rsidR="00CB0124" w:rsidRDefault="007750AD" w:rsidP="00CB0124">
      <w:pPr>
        <w:pStyle w:val="ListParagraph"/>
        <w:numPr>
          <w:ilvl w:val="0"/>
          <w:numId w:val="1"/>
        </w:numPr>
      </w:pPr>
      <w:ins w:id="49" w:author="sushma" w:date="2015-07-30T13:51:00Z">
        <w:r>
          <w:t xml:space="preserve">The </w:t>
        </w:r>
        <w:r>
          <w:t>‘</w:t>
        </w:r>
      </w:ins>
      <w:proofErr w:type="spellStart"/>
      <w:r w:rsidR="00BF77D8" w:rsidRPr="007750AD">
        <w:rPr>
          <w:b/>
          <w:rPrChange w:id="50" w:author="sushma" w:date="2015-07-30T13:51:00Z">
            <w:rPr/>
          </w:rPrChange>
        </w:rPr>
        <w:t>ProcessManager</w:t>
      </w:r>
      <w:proofErr w:type="spellEnd"/>
      <w:ins w:id="51" w:author="sushma" w:date="2015-07-30T13:51:00Z">
        <w:r>
          <w:t>’</w:t>
        </w:r>
      </w:ins>
      <w:r w:rsidR="00BF77D8">
        <w:t xml:space="preserve"> requests </w:t>
      </w:r>
      <w:ins w:id="52" w:author="sushma" w:date="2015-07-30T13:51:00Z">
        <w:r>
          <w:t>‘</w:t>
        </w:r>
      </w:ins>
      <w:proofErr w:type="spellStart"/>
      <w:r w:rsidR="00BF77D8" w:rsidRPr="00FB1079">
        <w:t>ProcessUtils</w:t>
      </w:r>
      <w:proofErr w:type="spellEnd"/>
      <w:ins w:id="53" w:author="sushma" w:date="2015-07-30T13:51:00Z">
        <w:r>
          <w:t>’</w:t>
        </w:r>
      </w:ins>
      <w:r w:rsidR="00BF77D8">
        <w:t xml:space="preserve"> to get the log files location</w:t>
      </w:r>
      <w:ins w:id="54" w:author="sushma" w:date="2015-07-30T13:51:00Z">
        <w:r>
          <w:t xml:space="preserve"> as below:</w:t>
        </w:r>
      </w:ins>
      <w:del w:id="55" w:author="sushma" w:date="2015-07-30T13:51:00Z">
        <w:r w:rsidR="003B1BA0" w:rsidDel="007750AD">
          <w:delText>.</w:delText>
        </w:r>
      </w:del>
      <w:r w:rsidR="003B1BA0">
        <w:t xml:space="preserve"> </w:t>
      </w:r>
    </w:p>
    <w:p w:rsidR="00BF77D8" w:rsidRDefault="000E1B89" w:rsidP="00CB0124">
      <w:pPr>
        <w:pStyle w:val="ListParagraph"/>
        <w:numPr>
          <w:ilvl w:val="1"/>
          <w:numId w:val="2"/>
        </w:numPr>
      </w:pPr>
      <w:r>
        <w:t xml:space="preserve">If the provided setup mode is </w:t>
      </w:r>
      <w:r w:rsidR="00FB1079" w:rsidRPr="00FB1079">
        <w:rPr>
          <w:i/>
          <w:rPrChange w:id="56" w:author="sushma" w:date="2015-07-30T13:52:00Z">
            <w:rPr/>
          </w:rPrChange>
        </w:rPr>
        <w:t>Offline</w:t>
      </w:r>
      <w:r w:rsidR="00FB1079">
        <w:t xml:space="preserve"> </w:t>
      </w:r>
      <w:r>
        <w:t xml:space="preserve">then </w:t>
      </w:r>
      <w:ins w:id="57" w:author="sushma" w:date="2015-07-30T13:52:00Z">
        <w:r w:rsidR="00FB1079">
          <w:t>‘</w:t>
        </w:r>
      </w:ins>
      <w:proofErr w:type="spellStart"/>
      <w:r w:rsidR="00CB0124" w:rsidRPr="00CB0124">
        <w:t>ProcessUtils</w:t>
      </w:r>
      <w:proofErr w:type="spellEnd"/>
      <w:ins w:id="58" w:author="sushma" w:date="2015-07-30T13:52:00Z">
        <w:r w:rsidR="00FB1079">
          <w:t>’</w:t>
        </w:r>
      </w:ins>
      <w:r w:rsidR="00CB0124" w:rsidRPr="00CB0124">
        <w:t xml:space="preserve"> </w:t>
      </w:r>
      <w:del w:id="59" w:author="sushma" w:date="2015-07-30T13:52:00Z">
        <w:r w:rsidDel="00FB1079">
          <w:delText xml:space="preserve">will </w:delText>
        </w:r>
      </w:del>
      <w:r>
        <w:t>return</w:t>
      </w:r>
      <w:ins w:id="60" w:author="sushma" w:date="2015-07-30T13:52:00Z">
        <w:r w:rsidR="00FB1079">
          <w:t>s</w:t>
        </w:r>
      </w:ins>
      <w:r>
        <w:t xml:space="preserve"> the log files location from </w:t>
      </w:r>
      <w:ins w:id="61" w:author="sushma" w:date="2015-07-30T13:52:00Z">
        <w:r w:rsidR="00FB1079">
          <w:t xml:space="preserve">the </w:t>
        </w:r>
      </w:ins>
      <w:r>
        <w:t xml:space="preserve">setup object </w:t>
      </w:r>
      <w:r w:rsidR="00CB0124">
        <w:t>(F</w:t>
      </w:r>
      <w:r>
        <w:t xml:space="preserve">or </w:t>
      </w:r>
      <w:r w:rsidR="00FB1079" w:rsidRPr="00FB1079">
        <w:rPr>
          <w:i/>
        </w:rPr>
        <w:t>Offline</w:t>
      </w:r>
      <w:r w:rsidR="00FB1079">
        <w:t xml:space="preserve"> </w:t>
      </w:r>
      <w:r>
        <w:t>setups</w:t>
      </w:r>
      <w:ins w:id="62" w:author="sushma" w:date="2015-07-30T13:52:00Z">
        <w:r w:rsidR="00FB1079">
          <w:t>,</w:t>
        </w:r>
      </w:ins>
      <w:r>
        <w:t xml:space="preserve"> user </w:t>
      </w:r>
      <w:del w:id="63" w:author="sushma" w:date="2015-07-30T13:52:00Z">
        <w:r w:rsidDel="00FB1079">
          <w:delText xml:space="preserve">will </w:delText>
        </w:r>
      </w:del>
      <w:ins w:id="64" w:author="sushma" w:date="2015-07-30T13:52:00Z">
        <w:r w:rsidR="00FB1079">
          <w:t xml:space="preserve">has to </w:t>
        </w:r>
      </w:ins>
      <w:r>
        <w:t xml:space="preserve">provide the log files location </w:t>
      </w:r>
      <w:del w:id="65" w:author="sushma" w:date="2015-07-30T13:52:00Z">
        <w:r w:rsidDel="00FB1079">
          <w:delText xml:space="preserve">while </w:delText>
        </w:r>
      </w:del>
      <w:ins w:id="66" w:author="sushma" w:date="2015-07-30T13:52:00Z">
        <w:r w:rsidR="00FB1079">
          <w:t xml:space="preserve">when </w:t>
        </w:r>
      </w:ins>
      <w:r>
        <w:t xml:space="preserve">creating </w:t>
      </w:r>
      <w:r w:rsidR="0077695F">
        <w:t xml:space="preserve">the </w:t>
      </w:r>
      <w:r w:rsidR="00FB1079" w:rsidRPr="00FB1079">
        <w:rPr>
          <w:i/>
          <w:rPrChange w:id="67" w:author="sushma" w:date="2015-07-30T13:52:00Z">
            <w:rPr/>
          </w:rPrChange>
        </w:rPr>
        <w:t>Setup</w:t>
      </w:r>
      <w:r>
        <w:t>).</w:t>
      </w:r>
    </w:p>
    <w:p w:rsidR="00BB0953" w:rsidRDefault="00CB0124" w:rsidP="00BB0953">
      <w:pPr>
        <w:pStyle w:val="ListParagraph"/>
        <w:numPr>
          <w:ilvl w:val="1"/>
          <w:numId w:val="2"/>
        </w:numPr>
      </w:pPr>
      <w:r>
        <w:lastRenderedPageBreak/>
        <w:t xml:space="preserve">If the setup mode is </w:t>
      </w:r>
      <w:r w:rsidR="00FB1079" w:rsidRPr="00FB1079">
        <w:rPr>
          <w:i/>
        </w:rPr>
        <w:t>Online</w:t>
      </w:r>
      <w:r>
        <w:t>,</w:t>
      </w:r>
      <w:r w:rsidR="0082648D">
        <w:t xml:space="preserve"> then </w:t>
      </w:r>
      <w:ins w:id="68" w:author="sushma" w:date="2015-07-30T13:53:00Z">
        <w:r w:rsidR="00FB1079">
          <w:t>‘</w:t>
        </w:r>
      </w:ins>
      <w:proofErr w:type="spellStart"/>
      <w:r w:rsidR="0082648D" w:rsidRPr="0082648D">
        <w:t>ProcessUtils</w:t>
      </w:r>
      <w:proofErr w:type="spellEnd"/>
      <w:ins w:id="69" w:author="sushma" w:date="2015-07-30T13:53:00Z">
        <w:r w:rsidR="00FB1079">
          <w:t>’</w:t>
        </w:r>
      </w:ins>
      <w:r w:rsidR="0082648D">
        <w:t xml:space="preserve"> forwards the request to </w:t>
      </w:r>
      <w:ins w:id="70" w:author="sushma" w:date="2015-07-30T13:53:00Z">
        <w:r w:rsidR="00FB1079">
          <w:t xml:space="preserve">the </w:t>
        </w:r>
        <w:r w:rsidR="00FB1079">
          <w:t>‘</w:t>
        </w:r>
      </w:ins>
      <w:proofErr w:type="spellStart"/>
      <w:r w:rsidR="0082648D">
        <w:t>FTPWorker</w:t>
      </w:r>
      <w:proofErr w:type="spellEnd"/>
      <w:ins w:id="71" w:author="sushma" w:date="2015-07-30T13:53:00Z">
        <w:r w:rsidR="00FB1079">
          <w:t>’</w:t>
        </w:r>
      </w:ins>
      <w:del w:id="72" w:author="sushma" w:date="2015-07-30T13:54:00Z">
        <w:r w:rsidR="0082648D" w:rsidDel="00FB1079">
          <w:delText xml:space="preserve">.Using FTPClient API, FTPWorker </w:delText>
        </w:r>
      </w:del>
      <w:ins w:id="73" w:author="sushma" w:date="2015-07-30T13:54:00Z">
        <w:r w:rsidR="00FB1079">
          <w:t xml:space="preserve"> that </w:t>
        </w:r>
      </w:ins>
      <w:r w:rsidR="0082648D">
        <w:t xml:space="preserve">runs the </w:t>
      </w:r>
      <w:ins w:id="74" w:author="sushma" w:date="2015-07-30T13:53:00Z">
        <w:r w:rsidR="00FB1079">
          <w:t>‘</w:t>
        </w:r>
      </w:ins>
      <w:proofErr w:type="spellStart"/>
      <w:r w:rsidR="0082648D">
        <w:t>GETLOGS</w:t>
      </w:r>
      <w:proofErr w:type="spellEnd"/>
      <w:ins w:id="75" w:author="sushma" w:date="2015-07-30T13:53:00Z">
        <w:r w:rsidR="00FB1079">
          <w:t>’</w:t>
        </w:r>
      </w:ins>
      <w:r w:rsidR="0082648D">
        <w:t xml:space="preserve"> command </w:t>
      </w:r>
      <w:ins w:id="76" w:author="sushma" w:date="2015-07-30T13:54:00Z">
        <w:r w:rsidR="00EA0F13">
          <w:t>u</w:t>
        </w:r>
        <w:r w:rsidR="00EA0F13">
          <w:t>sing ‘</w:t>
        </w:r>
        <w:proofErr w:type="spellStart"/>
        <w:r w:rsidR="00EA0F13">
          <w:t>FTPClient</w:t>
        </w:r>
        <w:proofErr w:type="spellEnd"/>
        <w:r w:rsidR="00EA0F13">
          <w:t xml:space="preserve"> API</w:t>
        </w:r>
        <w:r w:rsidR="00EA0F13">
          <w:t xml:space="preserve"> </w:t>
        </w:r>
      </w:ins>
      <w:r w:rsidR="0082648D">
        <w:t xml:space="preserve">to </w:t>
      </w:r>
      <w:r w:rsidR="00BB0953">
        <w:t>download</w:t>
      </w:r>
      <w:r w:rsidR="0082648D">
        <w:t xml:space="preserve"> the onli</w:t>
      </w:r>
      <w:r w:rsidR="00BB0953">
        <w:t xml:space="preserve">ne </w:t>
      </w:r>
      <w:proofErr w:type="spellStart"/>
      <w:r w:rsidR="00BB0953">
        <w:t>logfiles</w:t>
      </w:r>
      <w:proofErr w:type="spellEnd"/>
      <w:r w:rsidR="00BB0953">
        <w:t xml:space="preserve"> from </w:t>
      </w:r>
      <w:ins w:id="77" w:author="sushma" w:date="2015-07-30T13:54:00Z">
        <w:r w:rsidR="00EA0F13">
          <w:t xml:space="preserve">the </w:t>
        </w:r>
      </w:ins>
      <w:r w:rsidR="00BB0953">
        <w:t xml:space="preserve">specified </w:t>
      </w:r>
      <w:proofErr w:type="spellStart"/>
      <w:r w:rsidR="00BB0953">
        <w:t>MSAs</w:t>
      </w:r>
      <w:proofErr w:type="spellEnd"/>
      <w:r w:rsidR="00BB0953">
        <w:t xml:space="preserve"> to a temp location </w:t>
      </w:r>
      <w:ins w:id="78" w:author="sushma" w:date="2015-07-30T13:54:00Z">
        <w:r w:rsidR="00EA0F13">
          <w:t xml:space="preserve">(as </w:t>
        </w:r>
      </w:ins>
      <w:r w:rsidR="00BB0953">
        <w:t xml:space="preserve">specified in the </w:t>
      </w:r>
      <w:r w:rsidR="00EA0F13" w:rsidRPr="00EA0F13">
        <w:rPr>
          <w:i/>
          <w:rPrChange w:id="79" w:author="sushma" w:date="2015-07-30T13:55:00Z">
            <w:rPr/>
          </w:rPrChange>
        </w:rPr>
        <w:t>Properties</w:t>
      </w:r>
      <w:r w:rsidR="00EA0F13">
        <w:t xml:space="preserve"> </w:t>
      </w:r>
      <w:r w:rsidR="00BB0953">
        <w:t>file</w:t>
      </w:r>
      <w:ins w:id="80" w:author="sushma" w:date="2015-07-30T13:54:00Z">
        <w:r w:rsidR="00EA0F13">
          <w:t>).</w:t>
        </w:r>
      </w:ins>
    </w:p>
    <w:p w:rsidR="00BB0953" w:rsidRDefault="00BB0953" w:rsidP="00BB0953">
      <w:pPr>
        <w:pStyle w:val="ListParagraph"/>
        <w:numPr>
          <w:ilvl w:val="0"/>
          <w:numId w:val="1"/>
        </w:numPr>
      </w:pPr>
      <w:r>
        <w:t xml:space="preserve"> </w:t>
      </w:r>
      <w:del w:id="81" w:author="sushma" w:date="2015-07-30T13:59:00Z">
        <w:r w:rsidR="000A6880" w:rsidDel="00CE1FCA">
          <w:delText xml:space="preserve">After getting the log files location, </w:delText>
        </w:r>
      </w:del>
      <w:ins w:id="82" w:author="sushma" w:date="2015-07-30T13:56:00Z">
        <w:r w:rsidR="00CE1FCA">
          <w:t xml:space="preserve">The </w:t>
        </w:r>
        <w:r w:rsidR="00EA0F13">
          <w:t>‘</w:t>
        </w:r>
      </w:ins>
      <w:proofErr w:type="spellStart"/>
      <w:r w:rsidR="000A6880" w:rsidRPr="00EA0F13">
        <w:rPr>
          <w:b/>
          <w:rPrChange w:id="83" w:author="sushma" w:date="2015-07-30T13:56:00Z">
            <w:rPr/>
          </w:rPrChange>
        </w:rPr>
        <w:t>ProcessManager</w:t>
      </w:r>
      <w:proofErr w:type="spellEnd"/>
      <w:ins w:id="84" w:author="sushma" w:date="2015-07-30T13:56:00Z">
        <w:r w:rsidR="00EA0F13">
          <w:t>’</w:t>
        </w:r>
      </w:ins>
      <w:r w:rsidR="000A6880">
        <w:t xml:space="preserve"> </w:t>
      </w:r>
      <w:ins w:id="85" w:author="sushma" w:date="2015-07-30T13:59:00Z">
        <w:r w:rsidR="00CE1FCA">
          <w:t xml:space="preserve">then </w:t>
        </w:r>
      </w:ins>
      <w:r w:rsidR="000A6880">
        <w:t xml:space="preserve">requests </w:t>
      </w:r>
      <w:proofErr w:type="spellStart"/>
      <w:r w:rsidR="000A6880">
        <w:t>ProcessUtils</w:t>
      </w:r>
      <w:proofErr w:type="spellEnd"/>
      <w:r w:rsidR="000A6880">
        <w:t xml:space="preserve"> to get the log files from the </w:t>
      </w:r>
      <w:ins w:id="86" w:author="sushma" w:date="2015-07-30T13:55:00Z">
        <w:r w:rsidR="00EA0F13">
          <w:t>‘</w:t>
        </w:r>
      </w:ins>
      <w:proofErr w:type="spellStart"/>
      <w:r w:rsidR="000A6880">
        <w:t>path.</w:t>
      </w:r>
      <w:r w:rsidR="008E394C">
        <w:t>ProcessUtils</w:t>
      </w:r>
      <w:proofErr w:type="spellEnd"/>
      <w:ins w:id="87" w:author="sushma" w:date="2015-07-30T13:55:00Z">
        <w:r w:rsidR="00EA0F13">
          <w:t>’</w:t>
        </w:r>
      </w:ins>
      <w:r w:rsidR="008E394C">
        <w:t xml:space="preserve"> extract</w:t>
      </w:r>
      <w:ins w:id="88" w:author="sushma" w:date="2015-07-30T13:57:00Z">
        <w:r w:rsidR="00A91F4C">
          <w:t>ed</w:t>
        </w:r>
      </w:ins>
      <w:del w:id="89" w:author="sushma" w:date="2015-07-30T13:57:00Z">
        <w:r w:rsidR="008E394C" w:rsidDel="00A91F4C">
          <w:delText>s</w:delText>
        </w:r>
      </w:del>
      <w:r w:rsidR="008E394C">
        <w:t xml:space="preserve"> zip files</w:t>
      </w:r>
      <w:ins w:id="90" w:author="sushma" w:date="2015-07-30T13:58:00Z">
        <w:r w:rsidR="00A91F4C">
          <w:t>.</w:t>
        </w:r>
      </w:ins>
      <w:r w:rsidR="008E394C">
        <w:t xml:space="preserve"> </w:t>
      </w:r>
      <w:del w:id="91" w:author="sushma" w:date="2015-07-30T13:58:00Z">
        <w:r w:rsidR="008E394C" w:rsidDel="00A91F4C">
          <w:delText xml:space="preserve">if any and picks </w:delText>
        </w:r>
      </w:del>
      <w:r w:rsidR="00A91F4C">
        <w:t xml:space="preserve">Only </w:t>
      </w:r>
      <w:r w:rsidR="008E394C" w:rsidRPr="00A91F4C">
        <w:rPr>
          <w:i/>
          <w:rPrChange w:id="92" w:author="sushma" w:date="2015-07-30T13:58:00Z">
            <w:rPr/>
          </w:rPrChange>
        </w:rPr>
        <w:t>.logs</w:t>
      </w:r>
      <w:r w:rsidR="008E394C">
        <w:t xml:space="preserve"> files </w:t>
      </w:r>
      <w:ins w:id="93" w:author="sushma" w:date="2015-07-30T13:58:00Z">
        <w:r w:rsidR="00A91F4C">
          <w:t xml:space="preserve">are </w:t>
        </w:r>
        <w:proofErr w:type="spellStart"/>
        <w:r w:rsidR="00A91F4C">
          <w:t>exctrated</w:t>
        </w:r>
        <w:proofErr w:type="spellEnd"/>
        <w:r w:rsidR="00A91F4C">
          <w:t xml:space="preserve"> </w:t>
        </w:r>
      </w:ins>
      <w:r w:rsidR="008E394C">
        <w:t xml:space="preserve">and </w:t>
      </w:r>
      <w:del w:id="94" w:author="sushma" w:date="2015-07-30T13:58:00Z">
        <w:r w:rsidR="008E394C" w:rsidDel="00CE1FCA">
          <w:delText xml:space="preserve">returns </w:delText>
        </w:r>
      </w:del>
      <w:r w:rsidR="008E394C">
        <w:t xml:space="preserve">a </w:t>
      </w:r>
      <w:proofErr w:type="gramStart"/>
      <w:r w:rsidR="008E394C">
        <w:t>map containing</w:t>
      </w:r>
      <w:proofErr w:type="gramEnd"/>
      <w:r w:rsidR="008E394C">
        <w:t xml:space="preserve"> </w:t>
      </w:r>
      <w:proofErr w:type="spellStart"/>
      <w:r w:rsidR="008E394C">
        <w:t>midplane</w:t>
      </w:r>
      <w:proofErr w:type="spellEnd"/>
      <w:r w:rsidR="008E394C">
        <w:t xml:space="preserve"> and its associated log file names</w:t>
      </w:r>
      <w:ins w:id="95" w:author="sushma" w:date="2015-07-30T13:58:00Z">
        <w:r w:rsidR="00CE1FCA">
          <w:t xml:space="preserve"> are returned</w:t>
        </w:r>
      </w:ins>
      <w:r w:rsidR="008E394C">
        <w:t>.</w:t>
      </w:r>
    </w:p>
    <w:p w:rsidR="008E394C" w:rsidRDefault="00CE1FCA" w:rsidP="00BB0953">
      <w:pPr>
        <w:pStyle w:val="ListParagraph"/>
        <w:numPr>
          <w:ilvl w:val="0"/>
          <w:numId w:val="1"/>
        </w:numPr>
      </w:pPr>
      <w:ins w:id="96" w:author="sushma" w:date="2015-07-30T13:59:00Z">
        <w:r>
          <w:t xml:space="preserve">In the </w:t>
        </w:r>
        <w:proofErr w:type="gramStart"/>
        <w:r>
          <w:t>6</w:t>
        </w:r>
        <w:r w:rsidRPr="00CE1FCA">
          <w:rPr>
            <w:vertAlign w:val="superscript"/>
            <w:rPrChange w:id="97" w:author="sushma" w:date="2015-07-30T14:00:00Z">
              <w:rPr/>
            </w:rPrChange>
          </w:rPr>
          <w:t>th</w:t>
        </w:r>
        <w:proofErr w:type="gramEnd"/>
        <w:r>
          <w:t xml:space="preserve"> </w:t>
        </w:r>
      </w:ins>
      <w:ins w:id="98" w:author="sushma" w:date="2015-07-30T14:00:00Z">
        <w:r>
          <w:t xml:space="preserve">stage the </w:t>
        </w:r>
      </w:ins>
      <w:ins w:id="99" w:author="sushma" w:date="2015-07-30T13:59:00Z">
        <w:r>
          <w:t>‘</w:t>
        </w:r>
      </w:ins>
      <w:proofErr w:type="spellStart"/>
      <w:r w:rsidR="00BB0BC1" w:rsidRPr="00CE1FCA">
        <w:rPr>
          <w:b/>
          <w:rPrChange w:id="100" w:author="sushma" w:date="2015-07-30T13:59:00Z">
            <w:rPr/>
          </w:rPrChange>
        </w:rPr>
        <w:t>ProcessManager</w:t>
      </w:r>
      <w:proofErr w:type="spellEnd"/>
      <w:ins w:id="101" w:author="sushma" w:date="2015-07-30T13:59:00Z">
        <w:r>
          <w:t>’</w:t>
        </w:r>
      </w:ins>
      <w:r w:rsidR="00BB0BC1" w:rsidRPr="00BB0BC1">
        <w:t xml:space="preserve"> requests </w:t>
      </w:r>
      <w:ins w:id="102" w:author="sushma" w:date="2015-07-30T14:00:00Z">
        <w:r>
          <w:t>‘</w:t>
        </w:r>
      </w:ins>
      <w:proofErr w:type="spellStart"/>
      <w:r w:rsidR="00BB0BC1" w:rsidRPr="00BB0BC1">
        <w:t>ProcessUtils</w:t>
      </w:r>
      <w:proofErr w:type="spellEnd"/>
      <w:ins w:id="103" w:author="sushma" w:date="2015-07-30T14:00:00Z">
        <w:r>
          <w:t>’</w:t>
        </w:r>
      </w:ins>
      <w:r w:rsidR="00BB0BC1">
        <w:t xml:space="preserve"> to process the first </w:t>
      </w:r>
      <w:proofErr w:type="spellStart"/>
      <w:r w:rsidR="00BB0BC1">
        <w:t>midplane</w:t>
      </w:r>
      <w:proofErr w:type="spellEnd"/>
      <w:r w:rsidR="00BB0BC1">
        <w:t xml:space="preserve"> in the returned map.</w:t>
      </w:r>
      <w:r w:rsidR="001E7903">
        <w:t xml:space="preserve"> </w:t>
      </w:r>
      <w:ins w:id="104" w:author="sushma" w:date="2015-07-30T14:00:00Z">
        <w:r>
          <w:t xml:space="preserve">The </w:t>
        </w:r>
        <w:r>
          <w:t>‘</w:t>
        </w:r>
      </w:ins>
      <w:proofErr w:type="spellStart"/>
      <w:r w:rsidR="00BB0BC1">
        <w:t>ProcessUtils</w:t>
      </w:r>
      <w:proofErr w:type="spellEnd"/>
      <w:ins w:id="105" w:author="sushma" w:date="2015-07-30T14:00:00Z">
        <w:r>
          <w:t>’</w:t>
        </w:r>
      </w:ins>
      <w:r w:rsidR="00BB0BC1">
        <w:t xml:space="preserve"> generates </w:t>
      </w:r>
      <w:r w:rsidR="00D537CA">
        <w:t xml:space="preserve">and returns </w:t>
      </w:r>
      <w:r w:rsidR="00BB0BC1">
        <w:t xml:space="preserve">a report in the form of </w:t>
      </w:r>
      <w:ins w:id="106" w:author="sushma" w:date="2015-07-30T13:59:00Z">
        <w:r>
          <w:t xml:space="preserve">the </w:t>
        </w:r>
      </w:ins>
      <w:r w:rsidR="00BB0BC1">
        <w:t>Result object</w:t>
      </w:r>
      <w:ins w:id="107" w:author="sushma" w:date="2015-07-30T13:59:00Z">
        <w:r>
          <w:t>.</w:t>
        </w:r>
      </w:ins>
    </w:p>
    <w:p w:rsidR="00D537CA" w:rsidRDefault="00CE1FCA" w:rsidP="00BB0953">
      <w:pPr>
        <w:pStyle w:val="ListParagraph"/>
        <w:numPr>
          <w:ilvl w:val="0"/>
          <w:numId w:val="1"/>
        </w:numPr>
      </w:pPr>
      <w:ins w:id="108" w:author="sushma" w:date="2015-07-30T14:00:00Z">
        <w:r>
          <w:t xml:space="preserve">Then, the </w:t>
        </w:r>
        <w:r>
          <w:t>‘</w:t>
        </w:r>
      </w:ins>
      <w:proofErr w:type="spellStart"/>
      <w:r w:rsidR="001E7903" w:rsidRPr="00CE1FCA">
        <w:rPr>
          <w:b/>
          <w:rPrChange w:id="109" w:author="sushma" w:date="2015-07-30T14:00:00Z">
            <w:rPr/>
          </w:rPrChange>
        </w:rPr>
        <w:t>ProcessManager</w:t>
      </w:r>
      <w:proofErr w:type="spellEnd"/>
      <w:ins w:id="110" w:author="sushma" w:date="2015-07-30T14:00:00Z">
        <w:r>
          <w:t>’</w:t>
        </w:r>
      </w:ins>
      <w:r w:rsidR="001E7903" w:rsidRPr="001E7903">
        <w:t xml:space="preserve"> requests </w:t>
      </w:r>
      <w:ins w:id="111" w:author="sushma" w:date="2015-07-30T14:00:00Z">
        <w:r>
          <w:t>‘</w:t>
        </w:r>
      </w:ins>
      <w:proofErr w:type="spellStart"/>
      <w:r w:rsidR="001E7903" w:rsidRPr="001E7903">
        <w:t>ProcessUtils</w:t>
      </w:r>
      <w:proofErr w:type="spellEnd"/>
      <w:ins w:id="112" w:author="sushma" w:date="2015-07-30T14:00:00Z">
        <w:r>
          <w:t>’</w:t>
        </w:r>
      </w:ins>
      <w:r w:rsidR="001E7903" w:rsidRPr="001E7903">
        <w:t xml:space="preserve"> </w:t>
      </w:r>
      <w:r w:rsidR="001E7903">
        <w:t xml:space="preserve">to save the </w:t>
      </w:r>
      <w:proofErr w:type="gramStart"/>
      <w:r w:rsidR="001E7903">
        <w:t>reports  in</w:t>
      </w:r>
      <w:proofErr w:type="gramEnd"/>
      <w:r w:rsidR="001E7903">
        <w:t xml:space="preserve"> </w:t>
      </w:r>
      <w:proofErr w:type="spellStart"/>
      <w:r w:rsidR="001E7903" w:rsidRPr="00CE1FCA">
        <w:rPr>
          <w:i/>
          <w:rPrChange w:id="113" w:author="sushma" w:date="2015-07-30T14:00:00Z">
            <w:rPr/>
          </w:rPrChange>
        </w:rPr>
        <w:t>solr</w:t>
      </w:r>
      <w:proofErr w:type="spellEnd"/>
      <w:ins w:id="114" w:author="sushma" w:date="2015-07-30T13:59:00Z">
        <w:r>
          <w:t>.</w:t>
        </w:r>
      </w:ins>
      <w:r w:rsidR="001E7903">
        <w:t xml:space="preserve"> </w:t>
      </w:r>
    </w:p>
    <w:p w:rsidR="001E7903" w:rsidRDefault="00DE46F9" w:rsidP="00BB0953">
      <w:pPr>
        <w:pStyle w:val="ListParagraph"/>
        <w:numPr>
          <w:ilvl w:val="0"/>
          <w:numId w:val="1"/>
        </w:numPr>
      </w:pPr>
      <w:r>
        <w:t xml:space="preserve">The returned report </w:t>
      </w:r>
      <w:del w:id="115" w:author="sushma" w:date="2015-07-30T14:01:00Z">
        <w:r w:rsidDel="00CE1FCA">
          <w:delText xml:space="preserve">will be </w:delText>
        </w:r>
      </w:del>
      <w:proofErr w:type="gramStart"/>
      <w:ins w:id="116" w:author="sushma" w:date="2015-07-30T14:01:00Z">
        <w:r w:rsidR="00CE1FCA">
          <w:t xml:space="preserve">is </w:t>
        </w:r>
      </w:ins>
      <w:r>
        <w:t>sent</w:t>
      </w:r>
      <w:proofErr w:type="gramEnd"/>
      <w:r>
        <w:t xml:space="preserve"> to </w:t>
      </w:r>
      <w:ins w:id="117" w:author="sushma" w:date="2015-07-30T14:01:00Z">
        <w:r w:rsidR="00CE1FCA">
          <w:t xml:space="preserve">the </w:t>
        </w:r>
        <w:r w:rsidR="00CE1FCA">
          <w:t>‘</w:t>
        </w:r>
      </w:ins>
      <w:proofErr w:type="spellStart"/>
      <w:r>
        <w:t>ProcessController</w:t>
      </w:r>
      <w:proofErr w:type="spellEnd"/>
      <w:ins w:id="118" w:author="sushma" w:date="2015-07-30T14:01:00Z">
        <w:r w:rsidR="00CE1FCA">
          <w:t>’</w:t>
        </w:r>
      </w:ins>
      <w:r>
        <w:t xml:space="preserve"> as response</w:t>
      </w:r>
      <w:ins w:id="119" w:author="sushma" w:date="2015-07-30T13:59:00Z">
        <w:r w:rsidR="00CE1FCA">
          <w:t>.</w:t>
        </w:r>
      </w:ins>
    </w:p>
    <w:p w:rsidR="00DE46F9" w:rsidRDefault="00CE1FCA" w:rsidP="00BB0953">
      <w:pPr>
        <w:pStyle w:val="ListParagraph"/>
        <w:numPr>
          <w:ilvl w:val="0"/>
          <w:numId w:val="1"/>
        </w:numPr>
      </w:pPr>
      <w:ins w:id="120" w:author="sushma" w:date="2015-07-30T14:01:00Z">
        <w:r>
          <w:t xml:space="preserve">The </w:t>
        </w:r>
        <w:r>
          <w:t>‘</w:t>
        </w:r>
      </w:ins>
      <w:proofErr w:type="spellStart"/>
      <w:r w:rsidR="00DE46F9" w:rsidRPr="00DE46F9">
        <w:t>ProcessController</w:t>
      </w:r>
      <w:proofErr w:type="spellEnd"/>
      <w:ins w:id="121" w:author="sushma" w:date="2015-07-30T14:01:00Z">
        <w:r>
          <w:t>’</w:t>
        </w:r>
      </w:ins>
      <w:r w:rsidR="00DE46F9">
        <w:t xml:space="preserve"> sends </w:t>
      </w:r>
      <w:del w:id="122" w:author="sushma" w:date="2015-07-30T14:01:00Z">
        <w:r w:rsidR="00DE46F9" w:rsidDel="00CE1FCA">
          <w:delText xml:space="preserve">the </w:delText>
        </w:r>
      </w:del>
      <w:r w:rsidR="00DE46F9">
        <w:t xml:space="preserve">response to </w:t>
      </w:r>
      <w:ins w:id="123" w:author="sushma" w:date="2015-07-30T14:01:00Z">
        <w:r>
          <w:t xml:space="preserve">the </w:t>
        </w:r>
      </w:ins>
      <w:r w:rsidR="006F178A">
        <w:t xml:space="preserve">process </w:t>
      </w:r>
      <w:r w:rsidR="006E7A4C">
        <w:t>d</w:t>
      </w:r>
      <w:r w:rsidR="006F178A">
        <w:t>ashboard</w:t>
      </w:r>
      <w:ins w:id="124" w:author="sushma" w:date="2015-07-30T13:59:00Z">
        <w:r>
          <w:t>.</w:t>
        </w:r>
      </w:ins>
    </w:p>
    <w:p w:rsidR="001056AD" w:rsidRDefault="00425423" w:rsidP="001056AD">
      <w:pPr>
        <w:pStyle w:val="ListParagraph"/>
        <w:numPr>
          <w:ilvl w:val="0"/>
          <w:numId w:val="1"/>
        </w:numPr>
      </w:pPr>
      <w:r>
        <w:t xml:space="preserve">If more than one </w:t>
      </w:r>
      <w:proofErr w:type="spellStart"/>
      <w:r>
        <w:t>midplane</w:t>
      </w:r>
      <w:proofErr w:type="spellEnd"/>
      <w:r>
        <w:t xml:space="preserve"> exists in the map returned in </w:t>
      </w:r>
      <w:del w:id="125" w:author="sushma" w:date="2015-07-30T14:01:00Z">
        <w:r w:rsidDel="00DE2042">
          <w:delText xml:space="preserve">step </w:delText>
        </w:r>
      </w:del>
      <w:proofErr w:type="gramStart"/>
      <w:ins w:id="126" w:author="sushma" w:date="2015-07-30T14:01:00Z">
        <w:r w:rsidR="00DE2042">
          <w:t>5</w:t>
        </w:r>
        <w:r w:rsidR="00DE2042" w:rsidRPr="00DE2042">
          <w:rPr>
            <w:vertAlign w:val="superscript"/>
            <w:rPrChange w:id="127" w:author="sushma" w:date="2015-07-30T14:01:00Z">
              <w:rPr/>
            </w:rPrChange>
          </w:rPr>
          <w:t>th</w:t>
        </w:r>
        <w:proofErr w:type="gramEnd"/>
        <w:r w:rsidR="00DE2042">
          <w:t xml:space="preserve"> stage</w:t>
        </w:r>
      </w:ins>
      <w:del w:id="128" w:author="sushma" w:date="2015-07-30T14:01:00Z">
        <w:r w:rsidDel="00DE2042">
          <w:delText>5</w:delText>
        </w:r>
      </w:del>
      <w:r>
        <w:t>,</w:t>
      </w:r>
      <w:ins w:id="129" w:author="sushma" w:date="2015-07-30T14:01:00Z">
        <w:r w:rsidR="00DE2042">
          <w:t xml:space="preserve"> then the </w:t>
        </w:r>
        <w:r w:rsidR="00DE2042">
          <w:t>‘</w:t>
        </w:r>
      </w:ins>
      <w:proofErr w:type="spellStart"/>
      <w:r w:rsidRPr="00DE2042">
        <w:rPr>
          <w:b/>
          <w:rPrChange w:id="130" w:author="sushma" w:date="2015-07-30T14:01:00Z">
            <w:rPr/>
          </w:rPrChange>
        </w:rPr>
        <w:t>ProcessManager</w:t>
      </w:r>
      <w:proofErr w:type="spellEnd"/>
      <w:ins w:id="131" w:author="sushma" w:date="2015-07-30T14:01:00Z">
        <w:r w:rsidR="00DE2042">
          <w:t>’</w:t>
        </w:r>
      </w:ins>
      <w:r w:rsidRPr="00425423">
        <w:t xml:space="preserve"> </w:t>
      </w:r>
      <w:r>
        <w:t>assign</w:t>
      </w:r>
      <w:ins w:id="132" w:author="sushma" w:date="2015-07-30T14:01:00Z">
        <w:r w:rsidR="00DE2042">
          <w:t>s</w:t>
        </w:r>
      </w:ins>
      <w:r>
        <w:t xml:space="preserve"> the job of processing remaining storage arrays to </w:t>
      </w:r>
      <w:ins w:id="133" w:author="sushma" w:date="2015-07-30T14:02:00Z">
        <w:r w:rsidR="00DE2042">
          <w:t xml:space="preserve">the </w:t>
        </w:r>
        <w:r w:rsidR="00DE2042">
          <w:t>‘</w:t>
        </w:r>
      </w:ins>
      <w:proofErr w:type="spellStart"/>
      <w:r>
        <w:t>ProcessWorker</w:t>
      </w:r>
      <w:proofErr w:type="spellEnd"/>
      <w:ins w:id="134" w:author="sushma" w:date="2015-07-30T14:02:00Z">
        <w:r w:rsidR="00DE2042">
          <w:t>’</w:t>
        </w:r>
      </w:ins>
      <w:ins w:id="135" w:author="sushma" w:date="2015-07-30T13:59:00Z">
        <w:r w:rsidR="00CE1FCA">
          <w:t>.</w:t>
        </w:r>
      </w:ins>
    </w:p>
    <w:p w:rsidR="00CB0124" w:rsidRDefault="00DE2042" w:rsidP="001056AD">
      <w:pPr>
        <w:pStyle w:val="ListParagraph"/>
        <w:numPr>
          <w:ilvl w:val="0"/>
          <w:numId w:val="1"/>
        </w:numPr>
      </w:pPr>
      <w:ins w:id="136" w:author="sushma" w:date="2015-07-30T14:02:00Z">
        <w:r>
          <w:t xml:space="preserve">In this stage, the </w:t>
        </w:r>
        <w:r>
          <w:t>‘</w:t>
        </w:r>
      </w:ins>
      <w:proofErr w:type="spellStart"/>
      <w:r w:rsidR="00425423" w:rsidRPr="00425423">
        <w:t>ProcessWorker</w:t>
      </w:r>
      <w:proofErr w:type="spellEnd"/>
      <w:ins w:id="137" w:author="sushma" w:date="2015-07-30T14:02:00Z">
        <w:r>
          <w:t>’</w:t>
        </w:r>
      </w:ins>
      <w:r w:rsidR="00425423">
        <w:t xml:space="preserve"> </w:t>
      </w:r>
      <w:r w:rsidR="001056AD">
        <w:t>executes</w:t>
      </w:r>
      <w:r w:rsidR="00425423">
        <w:t xml:space="preserve"> the </w:t>
      </w:r>
      <w:del w:id="138" w:author="sushma" w:date="2015-07-30T14:02:00Z">
        <w:r w:rsidR="00425423" w:rsidDel="00DE2042">
          <w:delText>steps</w:delText>
        </w:r>
        <w:r w:rsidR="001056AD" w:rsidDel="00DE2042">
          <w:delText xml:space="preserve"> 6 and 7 </w:delText>
        </w:r>
      </w:del>
      <w:ins w:id="139" w:author="sushma" w:date="2015-07-30T14:02:00Z">
        <w:r>
          <w:t>stages 6</w:t>
        </w:r>
        <w:r w:rsidRPr="00DE2042">
          <w:rPr>
            <w:vertAlign w:val="superscript"/>
            <w:rPrChange w:id="140" w:author="sushma" w:date="2015-07-30T14:02:00Z">
              <w:rPr/>
            </w:rPrChange>
          </w:rPr>
          <w:t>th</w:t>
        </w:r>
        <w:r>
          <w:t xml:space="preserve"> and 7</w:t>
        </w:r>
        <w:r w:rsidRPr="00DE2042">
          <w:rPr>
            <w:vertAlign w:val="superscript"/>
            <w:rPrChange w:id="141" w:author="sushma" w:date="2015-07-30T14:02:00Z">
              <w:rPr/>
            </w:rPrChange>
          </w:rPr>
          <w:t>th</w:t>
        </w:r>
        <w:r>
          <w:t xml:space="preserve"> </w:t>
        </w:r>
      </w:ins>
      <w:del w:id="142" w:author="sushma" w:date="2015-07-30T14:02:00Z">
        <w:r w:rsidR="001056AD" w:rsidDel="00DE2042">
          <w:delText>repeatedly</w:delText>
        </w:r>
      </w:del>
      <w:ins w:id="143" w:author="sushma" w:date="2015-07-30T14:02:00Z">
        <w:r>
          <w:t>repeatedly;</w:t>
        </w:r>
      </w:ins>
      <w:r w:rsidR="001056AD">
        <w:t xml:space="preserve"> </w:t>
      </w:r>
      <w:proofErr w:type="spellStart"/>
      <w:ins w:id="144" w:author="sushma" w:date="2015-07-30T14:02:00Z">
        <w:r>
          <w:t>un</w:t>
        </w:r>
      </w:ins>
      <w:r w:rsidR="001056AD">
        <w:t>till</w:t>
      </w:r>
      <w:proofErr w:type="spellEnd"/>
      <w:r w:rsidR="001056AD">
        <w:t xml:space="preserve"> all the </w:t>
      </w:r>
      <w:r>
        <w:t xml:space="preserve">Midplane </w:t>
      </w:r>
      <w:r w:rsidR="001056AD">
        <w:t xml:space="preserve">reports </w:t>
      </w:r>
      <w:proofErr w:type="gramStart"/>
      <w:r w:rsidR="001056AD">
        <w:t>are saved</w:t>
      </w:r>
      <w:proofErr w:type="gramEnd"/>
      <w:r w:rsidR="001056AD">
        <w:t xml:space="preserve"> in the </w:t>
      </w:r>
      <w:proofErr w:type="spellStart"/>
      <w:r w:rsidR="001056AD" w:rsidRPr="00DE2042">
        <w:rPr>
          <w:i/>
          <w:rPrChange w:id="145" w:author="sushma" w:date="2015-07-30T14:02:00Z">
            <w:rPr/>
          </w:rPrChange>
        </w:rPr>
        <w:t>solr</w:t>
      </w:r>
      <w:proofErr w:type="spellEnd"/>
      <w:r w:rsidR="001056AD">
        <w:t>.</w:t>
      </w:r>
    </w:p>
    <w:p w:rsidR="001056AD" w:rsidRDefault="006F178A" w:rsidP="001056AD">
      <w:pPr>
        <w:pStyle w:val="ListParagraph"/>
        <w:numPr>
          <w:ilvl w:val="0"/>
          <w:numId w:val="1"/>
        </w:numPr>
      </w:pPr>
      <w:r>
        <w:t>Meanwhile</w:t>
      </w:r>
      <w:ins w:id="146" w:author="sushma" w:date="2015-07-30T14:03:00Z">
        <w:r w:rsidR="00DE2042">
          <w:t xml:space="preserve">, the </w:t>
        </w:r>
      </w:ins>
      <w:del w:id="147" w:author="sushma" w:date="2015-07-30T14:03:00Z">
        <w:r w:rsidDel="00DE2042">
          <w:delText>,</w:delText>
        </w:r>
        <w:r w:rsidR="009676AA" w:rsidRPr="009676AA" w:rsidDel="00DE2042">
          <w:delText xml:space="preserve"> </w:delText>
        </w:r>
      </w:del>
      <w:r w:rsidR="009676AA" w:rsidRPr="009676AA">
        <w:t>process dashboard</w:t>
      </w:r>
      <w:r w:rsidR="009676AA">
        <w:t xml:space="preserve"> </w:t>
      </w:r>
      <w:del w:id="148" w:author="sushma" w:date="2015-07-30T14:03:00Z">
        <w:r w:rsidR="009676AA" w:rsidDel="00DE2042">
          <w:delText xml:space="preserve">keep </w:delText>
        </w:r>
      </w:del>
      <w:ins w:id="149" w:author="sushma" w:date="2015-07-30T14:03:00Z">
        <w:r w:rsidR="00DE2042">
          <w:t xml:space="preserve">continue </w:t>
        </w:r>
      </w:ins>
      <w:r w:rsidR="009676AA">
        <w:t xml:space="preserve">sending the </w:t>
      </w:r>
      <w:proofErr w:type="gramStart"/>
      <w:r w:rsidR="009676AA">
        <w:t>asynchronous(</w:t>
      </w:r>
      <w:proofErr w:type="gramEnd"/>
      <w:r w:rsidR="009676AA">
        <w:t xml:space="preserve">AJAX) requests to the </w:t>
      </w:r>
      <w:ins w:id="150" w:author="sushma" w:date="2015-07-30T14:03:00Z">
        <w:r w:rsidR="00DE2042">
          <w:t>‘</w:t>
        </w:r>
      </w:ins>
      <w:r w:rsidR="009676AA">
        <w:t>ProcessController</w:t>
      </w:r>
      <w:ins w:id="151" w:author="sushma" w:date="2015-07-30T14:03:00Z">
        <w:r w:rsidR="00DE2042">
          <w:t>’</w:t>
        </w:r>
        <w:r w:rsidR="00610258">
          <w:t>,</w:t>
        </w:r>
      </w:ins>
      <w:r w:rsidR="009676AA">
        <w:t xml:space="preserve"> to get the completed dashboard reports</w:t>
      </w:r>
      <w:r w:rsidR="003F2421">
        <w:t>.</w:t>
      </w:r>
      <w:r w:rsidR="003F2421" w:rsidRPr="003F2421">
        <w:t xml:space="preserve"> </w:t>
      </w:r>
      <w:ins w:id="152" w:author="sushma" w:date="2015-07-30T14:04:00Z">
        <w:r w:rsidR="00610258">
          <w:t xml:space="preserve">The </w:t>
        </w:r>
        <w:r w:rsidR="00610258">
          <w:t>‘</w:t>
        </w:r>
      </w:ins>
      <w:proofErr w:type="spellStart"/>
      <w:r w:rsidR="00C07431" w:rsidRPr="003F2421">
        <w:t>ProcessController</w:t>
      </w:r>
      <w:proofErr w:type="spellEnd"/>
      <w:ins w:id="153" w:author="sushma" w:date="2015-07-30T14:04:00Z">
        <w:r w:rsidR="00610258">
          <w:t>’</w:t>
        </w:r>
      </w:ins>
      <w:r w:rsidR="00C07431">
        <w:t xml:space="preserve"> </w:t>
      </w:r>
      <w:proofErr w:type="gramStart"/>
      <w:r w:rsidR="00C07431">
        <w:t>sends</w:t>
      </w:r>
      <w:r w:rsidR="00786D5F">
        <w:t xml:space="preserve"> </w:t>
      </w:r>
      <w:r w:rsidR="003F2421">
        <w:t xml:space="preserve"> the</w:t>
      </w:r>
      <w:proofErr w:type="gramEnd"/>
      <w:r w:rsidR="003F2421">
        <w:t xml:space="preserve"> response </w:t>
      </w:r>
      <w:r w:rsidR="00786D5F">
        <w:t xml:space="preserve">to </w:t>
      </w:r>
      <w:ins w:id="154" w:author="sushma" w:date="2015-07-30T14:04:00Z">
        <w:r w:rsidR="00610258">
          <w:t xml:space="preserve">the </w:t>
        </w:r>
      </w:ins>
      <w:r w:rsidR="00786D5F">
        <w:t>process dashboard</w:t>
      </w:r>
      <w:del w:id="155" w:author="sushma" w:date="2015-07-30T14:04:00Z">
        <w:r w:rsidR="00786D5F" w:rsidDel="00610258">
          <w:delText>,</w:delText>
        </w:r>
      </w:del>
      <w:r w:rsidR="00786D5F">
        <w:t xml:space="preserve"> by requesting</w:t>
      </w:r>
      <w:r w:rsidR="003F2421">
        <w:t xml:space="preserve"> </w:t>
      </w:r>
      <w:ins w:id="156" w:author="sushma" w:date="2015-07-30T14:04:00Z">
        <w:r w:rsidR="00610258">
          <w:t>‘</w:t>
        </w:r>
      </w:ins>
      <w:proofErr w:type="spellStart"/>
      <w:r w:rsidR="003F2421" w:rsidRPr="003F2421">
        <w:t>ProcessManager</w:t>
      </w:r>
      <w:proofErr w:type="spellEnd"/>
      <w:ins w:id="157" w:author="sushma" w:date="2015-07-30T14:04:00Z">
        <w:r w:rsidR="00610258">
          <w:t>’</w:t>
        </w:r>
      </w:ins>
      <w:r w:rsidR="003F2421">
        <w:t xml:space="preserve"> which </w:t>
      </w:r>
      <w:ins w:id="158" w:author="sushma" w:date="2015-07-30T14:04:00Z">
        <w:r w:rsidR="00610258">
          <w:t xml:space="preserve">is in </w:t>
        </w:r>
      </w:ins>
      <w:r w:rsidR="003F2421">
        <w:t>communicat</w:t>
      </w:r>
      <w:ins w:id="159" w:author="sushma" w:date="2015-07-30T14:04:00Z">
        <w:r w:rsidR="00610258">
          <w:t>ion</w:t>
        </w:r>
      </w:ins>
      <w:del w:id="160" w:author="sushma" w:date="2015-07-30T14:04:00Z">
        <w:r w:rsidR="003F2421" w:rsidDel="00610258">
          <w:delText>es</w:delText>
        </w:r>
      </w:del>
      <w:r w:rsidR="003F2421">
        <w:t xml:space="preserve"> with</w:t>
      </w:r>
      <w:r w:rsidR="00B22A08">
        <w:t xml:space="preserve"> </w:t>
      </w:r>
      <w:proofErr w:type="spellStart"/>
      <w:r w:rsidR="00B22A08" w:rsidRPr="00610258">
        <w:rPr>
          <w:i/>
          <w:rPrChange w:id="161" w:author="sushma" w:date="2015-07-30T14:04:00Z">
            <w:rPr/>
          </w:rPrChange>
        </w:rPr>
        <w:t>solr</w:t>
      </w:r>
      <w:proofErr w:type="spellEnd"/>
      <w:ins w:id="162" w:author="sushma" w:date="2015-07-30T14:04:00Z">
        <w:r w:rsidR="00610258">
          <w:rPr>
            <w:i/>
          </w:rPr>
          <w:t>.</w:t>
        </w:r>
      </w:ins>
    </w:p>
    <w:p w:rsidR="00091FB0" w:rsidRDefault="00091FB0" w:rsidP="00091FB0">
      <w:pPr>
        <w:pStyle w:val="ListParagraph"/>
        <w:numPr>
          <w:ilvl w:val="0"/>
          <w:numId w:val="1"/>
        </w:numPr>
      </w:pPr>
      <w:r>
        <w:t xml:space="preserve">After </w:t>
      </w:r>
      <w:r w:rsidR="003D3C5B">
        <w:t xml:space="preserve">preparing </w:t>
      </w:r>
      <w:del w:id="163" w:author="sushma" w:date="2015-07-30T14:04:00Z">
        <w:r w:rsidDel="00610258">
          <w:delText xml:space="preserve"> </w:delText>
        </w:r>
      </w:del>
      <w:r>
        <w:t>all the dashboard reports</w:t>
      </w:r>
      <w:r w:rsidR="003D3C5B">
        <w:t>,</w:t>
      </w:r>
      <w:ins w:id="164" w:author="sushma" w:date="2015-07-30T14:05:00Z">
        <w:r w:rsidR="00610258">
          <w:t xml:space="preserve"> the</w:t>
        </w:r>
      </w:ins>
      <w:del w:id="165" w:author="sushma" w:date="2015-07-30T14:05:00Z">
        <w:r w:rsidR="003D3C5B" w:rsidDel="00610258">
          <w:delText xml:space="preserve"> </w:delText>
        </w:r>
      </w:del>
      <w:r>
        <w:t xml:space="preserve"> </w:t>
      </w:r>
      <w:ins w:id="166" w:author="sushma" w:date="2015-07-30T14:05:00Z">
        <w:r w:rsidR="00610258">
          <w:t>‘</w:t>
        </w:r>
      </w:ins>
      <w:proofErr w:type="spellStart"/>
      <w:r w:rsidR="00425423" w:rsidRPr="00091FB0">
        <w:t>ProcessWorker</w:t>
      </w:r>
      <w:proofErr w:type="spellEnd"/>
      <w:ins w:id="167" w:author="sushma" w:date="2015-07-30T14:05:00Z">
        <w:r w:rsidR="00610258">
          <w:t>’</w:t>
        </w:r>
      </w:ins>
      <w:r>
        <w:t xml:space="preserve"> invokes</w:t>
      </w:r>
      <w:r w:rsidR="00153793">
        <w:t xml:space="preserve"> </w:t>
      </w:r>
      <w:proofErr w:type="gramStart"/>
      <w:ins w:id="168" w:author="sushma" w:date="2015-07-30T14:05:00Z">
        <w:r w:rsidR="00610258">
          <w:t>‘</w:t>
        </w:r>
      </w:ins>
      <w:proofErr w:type="spellStart"/>
      <w:r>
        <w:t>BlockingQueue</w:t>
      </w:r>
      <w:proofErr w:type="spellEnd"/>
      <w:r>
        <w:t>(</w:t>
      </w:r>
      <w:proofErr w:type="spellStart"/>
      <w:proofErr w:type="gramEnd"/>
      <w:r w:rsidRPr="00091FB0">
        <w:t>fileNamesQueue</w:t>
      </w:r>
      <w:proofErr w:type="spellEnd"/>
      <w:r>
        <w:t>)</w:t>
      </w:r>
      <w:ins w:id="169" w:author="sushma" w:date="2015-07-30T14:05:00Z">
        <w:r w:rsidR="00610258">
          <w:t>’</w:t>
        </w:r>
      </w:ins>
      <w:r>
        <w:t xml:space="preserve"> by adding the </w:t>
      </w:r>
      <w:ins w:id="170" w:author="sushma" w:date="2015-07-30T14:05:00Z">
        <w:r w:rsidR="00610258">
          <w:t>‘</w:t>
        </w:r>
      </w:ins>
      <w:proofErr w:type="spellStart"/>
      <w:r>
        <w:t>FileNames</w:t>
      </w:r>
      <w:ins w:id="171" w:author="sushma" w:date="2015-07-30T14:05:00Z">
        <w:r w:rsidR="00610258">
          <w:t>’</w:t>
        </w:r>
      </w:ins>
      <w:proofErr w:type="spellEnd"/>
      <w:r>
        <w:t xml:space="preserve"> objects to it. </w:t>
      </w:r>
      <w:del w:id="172" w:author="sushma" w:date="2015-07-30T14:06:00Z">
        <w:r w:rsidDel="002B527B">
          <w:delText>O</w:delText>
        </w:r>
        <w:r w:rsidR="00A531CC" w:rsidDel="002B527B">
          <w:delText xml:space="preserve">nce FileNames objects are added, </w:delText>
        </w:r>
        <w:r w:rsidDel="002B527B">
          <w:delText xml:space="preserve">immediately </w:delText>
        </w:r>
      </w:del>
      <w:ins w:id="173" w:author="sushma" w:date="2015-07-30T14:05:00Z">
        <w:r w:rsidR="002B527B">
          <w:t xml:space="preserve">The </w:t>
        </w:r>
        <w:r w:rsidR="00610258">
          <w:t>‘</w:t>
        </w:r>
      </w:ins>
      <w:proofErr w:type="spellStart"/>
      <w:r>
        <w:t>LogFilesThreadExecutor</w:t>
      </w:r>
      <w:proofErr w:type="spellEnd"/>
      <w:ins w:id="174" w:author="sushma" w:date="2015-07-30T14:05:00Z">
        <w:r w:rsidR="00610258">
          <w:t>’</w:t>
        </w:r>
      </w:ins>
      <w:r>
        <w:t xml:space="preserve"> invokes and assign</w:t>
      </w:r>
      <w:r w:rsidR="00E70C22">
        <w:t>s</w:t>
      </w:r>
      <w:r>
        <w:t xml:space="preserve"> </w:t>
      </w:r>
      <w:del w:id="175" w:author="sushma" w:date="2015-07-30T14:06:00Z">
        <w:r w:rsidDel="002B527B">
          <w:delText xml:space="preserve">those </w:delText>
        </w:r>
      </w:del>
      <w:ins w:id="176" w:author="sushma" w:date="2015-07-30T14:06:00Z">
        <w:r w:rsidR="002B527B">
          <w:t xml:space="preserve">the added </w:t>
        </w:r>
        <w:r w:rsidR="002B527B">
          <w:t>‘</w:t>
        </w:r>
        <w:proofErr w:type="spellStart"/>
        <w:r w:rsidR="002B527B">
          <w:t>FileNames’</w:t>
        </w:r>
        <w:proofErr w:type="spellEnd"/>
        <w:r w:rsidR="002B527B">
          <w:t xml:space="preserve"> </w:t>
        </w:r>
      </w:ins>
      <w:r>
        <w:t xml:space="preserve">objects to the </w:t>
      </w:r>
      <w:ins w:id="177" w:author="sushma" w:date="2015-07-30T14:06:00Z">
        <w:r w:rsidR="002B527B">
          <w:t>‘</w:t>
        </w:r>
      </w:ins>
      <w:proofErr w:type="spellStart"/>
      <w:r>
        <w:t>LogFilesWorker</w:t>
      </w:r>
      <w:proofErr w:type="spellEnd"/>
      <w:ins w:id="178" w:author="sushma" w:date="2015-07-30T14:06:00Z">
        <w:r w:rsidR="002B527B">
          <w:t>’</w:t>
        </w:r>
      </w:ins>
      <w:r>
        <w:t xml:space="preserve"> to create indexing files in </w:t>
      </w:r>
      <w:proofErr w:type="spellStart"/>
      <w:r w:rsidRPr="002B527B">
        <w:rPr>
          <w:i/>
          <w:rPrChange w:id="179" w:author="sushma" w:date="2015-07-30T14:06:00Z">
            <w:rPr/>
          </w:rPrChange>
        </w:rPr>
        <w:t>json</w:t>
      </w:r>
      <w:proofErr w:type="spellEnd"/>
      <w:r>
        <w:t xml:space="preserve"> format in a temporary location </w:t>
      </w:r>
      <w:ins w:id="180" w:author="sushma" w:date="2015-07-30T14:06:00Z">
        <w:r w:rsidR="002B527B">
          <w:t xml:space="preserve">(as </w:t>
        </w:r>
      </w:ins>
      <w:r>
        <w:t xml:space="preserve">specified in the </w:t>
      </w:r>
      <w:r w:rsidR="002B527B" w:rsidRPr="002B527B">
        <w:rPr>
          <w:i/>
        </w:rPr>
        <w:t>Properties</w:t>
      </w:r>
      <w:r w:rsidR="002B527B">
        <w:t xml:space="preserve"> </w:t>
      </w:r>
      <w:r>
        <w:t>file</w:t>
      </w:r>
      <w:ins w:id="181" w:author="sushma" w:date="2015-07-30T14:06:00Z">
        <w:r w:rsidR="002B527B">
          <w:t>)</w:t>
        </w:r>
      </w:ins>
      <w:r>
        <w:t>.</w:t>
      </w:r>
      <w:r w:rsidR="00E70C22">
        <w:t xml:space="preserve"> </w:t>
      </w:r>
      <w:del w:id="182" w:author="sushma" w:date="2015-07-30T14:06:00Z">
        <w:r w:rsidR="00E70C22" w:rsidDel="002B527B">
          <w:delText xml:space="preserve">Once </w:delText>
        </w:r>
      </w:del>
      <w:ins w:id="183" w:author="sushma" w:date="2015-07-30T14:07:00Z">
        <w:r w:rsidR="002B527B">
          <w:t xml:space="preserve">As soon as </w:t>
        </w:r>
      </w:ins>
      <w:r w:rsidR="00E70C22">
        <w:t>indexing files creation start</w:t>
      </w:r>
      <w:ins w:id="184" w:author="sushma" w:date="2015-07-30T14:07:00Z">
        <w:r w:rsidR="002B527B">
          <w:t>s</w:t>
        </w:r>
      </w:ins>
      <w:del w:id="185" w:author="sushma" w:date="2015-07-30T14:07:00Z">
        <w:r w:rsidR="00E70C22" w:rsidDel="002B527B">
          <w:delText>ed</w:delText>
        </w:r>
      </w:del>
      <w:r w:rsidR="00E70C22">
        <w:t xml:space="preserve">, </w:t>
      </w:r>
      <w:del w:id="186" w:author="sushma" w:date="2015-07-30T14:07:00Z">
        <w:r w:rsidR="00E70C22" w:rsidDel="002B527B">
          <w:delText xml:space="preserve">immediately </w:delText>
        </w:r>
      </w:del>
      <w:ins w:id="187" w:author="sushma" w:date="2015-07-30T14:07:00Z">
        <w:r w:rsidR="002B527B">
          <w:t xml:space="preserve">the </w:t>
        </w:r>
        <w:r w:rsidR="002B527B">
          <w:t>‘</w:t>
        </w:r>
      </w:ins>
      <w:proofErr w:type="spellStart"/>
      <w:r w:rsidR="00E70C22">
        <w:t>SolrIndexThreadExecutor</w:t>
      </w:r>
      <w:proofErr w:type="spellEnd"/>
      <w:ins w:id="188" w:author="sushma" w:date="2015-07-30T14:07:00Z">
        <w:r w:rsidR="002B527B">
          <w:t>’</w:t>
        </w:r>
      </w:ins>
      <w:r w:rsidR="00E70C22">
        <w:t xml:space="preserve"> invokes and assigns </w:t>
      </w:r>
      <w:del w:id="189" w:author="sushma" w:date="2015-07-30T14:07:00Z">
        <w:r w:rsidR="00E70C22" w:rsidDel="002B527B">
          <w:delText xml:space="preserve">those </w:delText>
        </w:r>
      </w:del>
      <w:ins w:id="190" w:author="sushma" w:date="2015-07-30T14:07:00Z">
        <w:r w:rsidR="002B527B">
          <w:t xml:space="preserve">them </w:t>
        </w:r>
      </w:ins>
      <w:del w:id="191" w:author="sushma" w:date="2015-07-30T14:07:00Z">
        <w:r w:rsidR="00E70C22" w:rsidDel="002B527B">
          <w:delText xml:space="preserve">indexing files </w:delText>
        </w:r>
      </w:del>
      <w:r w:rsidR="00E70C22">
        <w:t xml:space="preserve">to </w:t>
      </w:r>
      <w:ins w:id="192" w:author="sushma" w:date="2015-07-30T14:07:00Z">
        <w:r w:rsidR="002B527B">
          <w:t xml:space="preserve">the </w:t>
        </w:r>
        <w:proofErr w:type="gramStart"/>
        <w:r w:rsidR="002B527B">
          <w:t>‘</w:t>
        </w:r>
      </w:ins>
      <w:proofErr w:type="spellStart"/>
      <w:r w:rsidR="00E70C22">
        <w:t>SolrIndexWorker</w:t>
      </w:r>
      <w:proofErr w:type="spellEnd"/>
      <w:ins w:id="193" w:author="sushma" w:date="2015-07-30T14:07:00Z">
        <w:r w:rsidR="002B527B">
          <w:t>’</w:t>
        </w:r>
        <w:r w:rsidR="002B527B">
          <w:t xml:space="preserve"> which</w:t>
        </w:r>
        <w:proofErr w:type="gramEnd"/>
        <w:r w:rsidR="002B527B">
          <w:t xml:space="preserve"> then </w:t>
        </w:r>
      </w:ins>
      <w:del w:id="194" w:author="sushma" w:date="2015-07-30T14:07:00Z">
        <w:r w:rsidR="00E70C22" w:rsidDel="002B527B">
          <w:delText xml:space="preserve">. SolrIndexWorker then </w:delText>
        </w:r>
      </w:del>
      <w:r w:rsidR="00E70C22">
        <w:t xml:space="preserve">runs the </w:t>
      </w:r>
      <w:ins w:id="195" w:author="sushma" w:date="2015-07-30T14:07:00Z">
        <w:r w:rsidR="002B527B">
          <w:t>‘</w:t>
        </w:r>
      </w:ins>
      <w:proofErr w:type="spellStart"/>
      <w:r w:rsidR="00E70C22">
        <w:t>post.jar</w:t>
      </w:r>
      <w:proofErr w:type="spellEnd"/>
      <w:r w:rsidR="00E70C22">
        <w:t xml:space="preserve"> </w:t>
      </w:r>
      <w:proofErr w:type="spellStart"/>
      <w:r w:rsidR="00E70C22">
        <w:t>solr</w:t>
      </w:r>
      <w:proofErr w:type="spellEnd"/>
      <w:ins w:id="196" w:author="sushma" w:date="2015-07-30T14:07:00Z">
        <w:r w:rsidR="002B527B">
          <w:t>’</w:t>
        </w:r>
      </w:ins>
      <w:r w:rsidR="00E70C22">
        <w:t xml:space="preserve"> command to commit the </w:t>
      </w:r>
      <w:ins w:id="197" w:author="sushma" w:date="2015-07-30T14:08:00Z">
        <w:r w:rsidR="002B527B">
          <w:t>‘</w:t>
        </w:r>
      </w:ins>
      <w:proofErr w:type="spellStart"/>
      <w:r w:rsidR="00E70C22">
        <w:t>json</w:t>
      </w:r>
      <w:proofErr w:type="spellEnd"/>
      <w:ins w:id="198" w:author="sushma" w:date="2015-07-30T14:08:00Z">
        <w:r w:rsidR="002B527B">
          <w:t>’</w:t>
        </w:r>
      </w:ins>
      <w:r w:rsidR="00E70C22">
        <w:t xml:space="preserve"> files in </w:t>
      </w:r>
      <w:proofErr w:type="spellStart"/>
      <w:r w:rsidR="00E70C22" w:rsidRPr="002B527B">
        <w:rPr>
          <w:i/>
          <w:rPrChange w:id="199" w:author="sushma" w:date="2015-07-30T14:08:00Z">
            <w:rPr/>
          </w:rPrChange>
        </w:rPr>
        <w:t>solr</w:t>
      </w:r>
      <w:proofErr w:type="spellEnd"/>
      <w:r w:rsidR="00E70C22">
        <w:t xml:space="preserve">. After committing all the </w:t>
      </w:r>
      <w:ins w:id="200" w:author="sushma" w:date="2015-07-30T14:08:00Z">
        <w:r w:rsidR="002B527B">
          <w:t>‘</w:t>
        </w:r>
      </w:ins>
      <w:proofErr w:type="spellStart"/>
      <w:r w:rsidR="00E70C22">
        <w:t>json</w:t>
      </w:r>
      <w:proofErr w:type="spellEnd"/>
      <w:ins w:id="201" w:author="sushma" w:date="2015-07-30T14:08:00Z">
        <w:r w:rsidR="002B527B">
          <w:t>’</w:t>
        </w:r>
      </w:ins>
      <w:r w:rsidR="00E70C22">
        <w:t xml:space="preserve"> files in </w:t>
      </w:r>
      <w:proofErr w:type="spellStart"/>
      <w:r w:rsidR="00E70C22" w:rsidRPr="002B527B">
        <w:rPr>
          <w:i/>
          <w:rPrChange w:id="202" w:author="sushma" w:date="2015-07-30T14:08:00Z">
            <w:rPr/>
          </w:rPrChange>
        </w:rPr>
        <w:t>solr</w:t>
      </w:r>
      <w:proofErr w:type="spellEnd"/>
      <w:r w:rsidR="00E70C22">
        <w:t>,</w:t>
      </w:r>
      <w:ins w:id="203" w:author="sushma" w:date="2015-07-30T14:08:00Z">
        <w:r w:rsidR="002B527B">
          <w:t xml:space="preserve"> the</w:t>
        </w:r>
      </w:ins>
      <w:del w:id="204" w:author="sushma" w:date="2015-07-30T14:08:00Z">
        <w:r w:rsidR="00E70C22" w:rsidDel="002B527B">
          <w:delText xml:space="preserve"> </w:delText>
        </w:r>
      </w:del>
      <w:r w:rsidR="00E70C22">
        <w:t xml:space="preserve"> </w:t>
      </w:r>
      <w:ins w:id="205" w:author="sushma" w:date="2015-07-30T14:08:00Z">
        <w:r w:rsidR="002B527B">
          <w:t>‘</w:t>
        </w:r>
      </w:ins>
      <w:proofErr w:type="spellStart"/>
      <w:r w:rsidR="00E70C22" w:rsidRPr="00E70C22">
        <w:t>SolrIndexWorker</w:t>
      </w:r>
      <w:proofErr w:type="spellEnd"/>
      <w:ins w:id="206" w:author="sushma" w:date="2015-07-30T14:08:00Z">
        <w:r w:rsidR="002B527B">
          <w:t>’</w:t>
        </w:r>
      </w:ins>
      <w:r w:rsidR="00545939">
        <w:t xml:space="preserve"> updates the index</w:t>
      </w:r>
      <w:r w:rsidR="00E70C22">
        <w:t xml:space="preserve"> status in database.</w:t>
      </w:r>
    </w:p>
    <w:p w:rsidR="001056AD" w:rsidRDefault="001056AD" w:rsidP="001056AD">
      <w:pPr>
        <w:pStyle w:val="ListParagraph"/>
        <w:ind w:left="792"/>
      </w:pPr>
    </w:p>
    <w:p w:rsidR="00CB0124" w:rsidRDefault="00CB0124" w:rsidP="00CB0124">
      <w:pPr>
        <w:pStyle w:val="ListParagraph"/>
      </w:pPr>
    </w:p>
    <w:p w:rsidR="00CB0124" w:rsidRDefault="00CB0124" w:rsidP="00CB0124">
      <w:pPr>
        <w:pStyle w:val="ListParagraph"/>
      </w:pPr>
    </w:p>
    <w:p w:rsidR="00CB0124" w:rsidRDefault="00CB0124" w:rsidP="00CB0124"/>
    <w:sectPr w:rsidR="00CB0124" w:rsidSect="00243D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B89" w:rsidRDefault="00882B89" w:rsidP="00244394">
      <w:pPr>
        <w:spacing w:after="0" w:line="240" w:lineRule="auto"/>
      </w:pPr>
      <w:r>
        <w:separator/>
      </w:r>
    </w:p>
  </w:endnote>
  <w:endnote w:type="continuationSeparator" w:id="0">
    <w:p w:rsidR="00882B89" w:rsidRDefault="00882B89" w:rsidP="0024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B89" w:rsidRDefault="00882B89" w:rsidP="00244394">
      <w:pPr>
        <w:spacing w:after="0" w:line="240" w:lineRule="auto"/>
      </w:pPr>
      <w:r>
        <w:separator/>
      </w:r>
    </w:p>
  </w:footnote>
  <w:footnote w:type="continuationSeparator" w:id="0">
    <w:p w:rsidR="00882B89" w:rsidRDefault="00882B89" w:rsidP="0024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394" w:rsidRDefault="002443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97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F358AC"/>
    <w:multiLevelType w:val="multilevel"/>
    <w:tmpl w:val="17AE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0F3"/>
    <w:rsid w:val="00030BAE"/>
    <w:rsid w:val="00091FB0"/>
    <w:rsid w:val="000A5812"/>
    <w:rsid w:val="000A6880"/>
    <w:rsid w:val="000C3D8D"/>
    <w:rsid w:val="000E1B89"/>
    <w:rsid w:val="001056AD"/>
    <w:rsid w:val="00153793"/>
    <w:rsid w:val="001E7903"/>
    <w:rsid w:val="001F3498"/>
    <w:rsid w:val="00243D40"/>
    <w:rsid w:val="00244394"/>
    <w:rsid w:val="002B527B"/>
    <w:rsid w:val="002F6C97"/>
    <w:rsid w:val="00311FEE"/>
    <w:rsid w:val="00384CB4"/>
    <w:rsid w:val="003B1BA0"/>
    <w:rsid w:val="003B23A5"/>
    <w:rsid w:val="003D3C5B"/>
    <w:rsid w:val="003F2421"/>
    <w:rsid w:val="00425423"/>
    <w:rsid w:val="00484C89"/>
    <w:rsid w:val="004C1409"/>
    <w:rsid w:val="00545939"/>
    <w:rsid w:val="00547804"/>
    <w:rsid w:val="00610258"/>
    <w:rsid w:val="0061524F"/>
    <w:rsid w:val="006E7A4C"/>
    <w:rsid w:val="006F178A"/>
    <w:rsid w:val="007750AD"/>
    <w:rsid w:val="0077695F"/>
    <w:rsid w:val="00786D5F"/>
    <w:rsid w:val="00824254"/>
    <w:rsid w:val="0082648D"/>
    <w:rsid w:val="00882B89"/>
    <w:rsid w:val="008A3B55"/>
    <w:rsid w:val="008B7AC4"/>
    <w:rsid w:val="008D69A3"/>
    <w:rsid w:val="008E394C"/>
    <w:rsid w:val="00931147"/>
    <w:rsid w:val="00937548"/>
    <w:rsid w:val="0095357A"/>
    <w:rsid w:val="009676AA"/>
    <w:rsid w:val="00972DF7"/>
    <w:rsid w:val="00A531CC"/>
    <w:rsid w:val="00A91F4C"/>
    <w:rsid w:val="00AD2AE4"/>
    <w:rsid w:val="00B22A08"/>
    <w:rsid w:val="00BB0953"/>
    <w:rsid w:val="00BB0BC1"/>
    <w:rsid w:val="00BB3363"/>
    <w:rsid w:val="00BC2C59"/>
    <w:rsid w:val="00BD00F3"/>
    <w:rsid w:val="00BF77D8"/>
    <w:rsid w:val="00C04FC8"/>
    <w:rsid w:val="00C07431"/>
    <w:rsid w:val="00C3269F"/>
    <w:rsid w:val="00CB0124"/>
    <w:rsid w:val="00CE1FCA"/>
    <w:rsid w:val="00D537CA"/>
    <w:rsid w:val="00D65F29"/>
    <w:rsid w:val="00DE2042"/>
    <w:rsid w:val="00DE46F9"/>
    <w:rsid w:val="00E70C22"/>
    <w:rsid w:val="00EA0F13"/>
    <w:rsid w:val="00EE62CE"/>
    <w:rsid w:val="00FA70CD"/>
    <w:rsid w:val="00FB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9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394"/>
  </w:style>
  <w:style w:type="paragraph" w:styleId="Footer">
    <w:name w:val="footer"/>
    <w:basedOn w:val="Normal"/>
    <w:link w:val="FooterChar"/>
    <w:uiPriority w:val="99"/>
    <w:semiHidden/>
    <w:unhideWhenUsed/>
    <w:rsid w:val="0024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sushma</cp:lastModifiedBy>
  <cp:revision>4</cp:revision>
  <dcterms:created xsi:type="dcterms:W3CDTF">2015-07-30T06:40:00Z</dcterms:created>
  <dcterms:modified xsi:type="dcterms:W3CDTF">2015-07-30T08:38:00Z</dcterms:modified>
</cp:coreProperties>
</file>